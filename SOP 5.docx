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D51A6C" w14:textId="77777777" w:rsidR="00F35714" w:rsidRPr="006B6E18" w:rsidRDefault="00307A3A" w:rsidP="006B6E18">
      <w:pPr>
        <w:jc w:val="center"/>
        <w:rPr>
          <w:sz w:val="28"/>
          <w:szCs w:val="28"/>
        </w:rPr>
      </w:pPr>
      <w:r w:rsidRPr="006B6E18">
        <w:rPr>
          <w:sz w:val="28"/>
          <w:szCs w:val="28"/>
        </w:rPr>
        <w:t>Statement of purpose</w:t>
      </w:r>
    </w:p>
    <w:p w14:paraId="4E636E2F" w14:textId="77777777" w:rsidR="00307A3A" w:rsidRPr="006B6E18" w:rsidRDefault="00307A3A" w:rsidP="006B6E18">
      <w:pPr>
        <w:jc w:val="center"/>
      </w:pPr>
    </w:p>
    <w:p w14:paraId="33A89819" w14:textId="72D2DD1D" w:rsidR="00307A3A" w:rsidRPr="006B6E18" w:rsidRDefault="00D87754" w:rsidP="005266DF">
      <w:pPr>
        <w:jc w:val="both"/>
        <w:rPr>
          <w:rFonts w:cs="Arial"/>
        </w:rPr>
      </w:pPr>
      <w:r>
        <w:t xml:space="preserve">My name is Hsiao-Chu Hsu, and </w:t>
      </w:r>
      <w:r w:rsidR="00307A3A" w:rsidRPr="006B6E18">
        <w:t xml:space="preserve">I </w:t>
      </w:r>
      <w:r w:rsidR="0040232E">
        <w:t>am from</w:t>
      </w:r>
      <w:r w:rsidR="00307A3A" w:rsidRPr="006B6E18">
        <w:t xml:space="preserve"> Taiwan. After completing my </w:t>
      </w:r>
      <w:r w:rsidR="0040232E">
        <w:t xml:space="preserve">master’s </w:t>
      </w:r>
      <w:bookmarkStart w:id="0" w:name="_GoBack"/>
      <w:bookmarkEnd w:id="0"/>
      <w:r w:rsidR="0040232E">
        <w:t>degree in</w:t>
      </w:r>
      <w:r w:rsidR="00307A3A" w:rsidRPr="006B6E18">
        <w:t xml:space="preserve"> 2010, I came to Florida with my husband who </w:t>
      </w:r>
      <w:r w:rsidR="002C150E">
        <w:t>works</w:t>
      </w:r>
      <w:r w:rsidR="00307A3A" w:rsidRPr="006B6E18">
        <w:t xml:space="preserve"> as </w:t>
      </w:r>
      <w:r w:rsidR="0040232E">
        <w:t xml:space="preserve">a </w:t>
      </w:r>
      <w:r w:rsidR="00307A3A" w:rsidRPr="006B6E18">
        <w:t xml:space="preserve">graduate assistant in RSMAS, University of Miami. I </w:t>
      </w:r>
      <w:r w:rsidR="00280DC0">
        <w:t>was</w:t>
      </w:r>
      <w:r w:rsidR="00307A3A" w:rsidRPr="006B6E18">
        <w:t xml:space="preserve"> offer</w:t>
      </w:r>
      <w:r w:rsidR="00280DC0">
        <w:t>ed</w:t>
      </w:r>
      <w:r w:rsidR="00307A3A" w:rsidRPr="006B6E18">
        <w:t xml:space="preserve"> </w:t>
      </w:r>
      <w:r w:rsidR="00280DC0">
        <w:t>a job</w:t>
      </w:r>
      <w:r w:rsidR="00307A3A" w:rsidRPr="006B6E18">
        <w:t xml:space="preserve"> as a research assistant in Altor Bioscience Corporation</w:t>
      </w:r>
      <w:ins w:id="1" w:author="Gino Chen" w:date="2014-11-12T21:49:00Z">
        <w:r w:rsidR="00306FC4">
          <w:t xml:space="preserve"> </w:t>
        </w:r>
      </w:ins>
      <w:del w:id="2" w:author="Gino Chen" w:date="2014-11-12T21:49:00Z">
        <w:r w:rsidR="00307A3A" w:rsidRPr="006B6E18" w:rsidDel="00306FC4">
          <w:delText>, a private</w:delText>
        </w:r>
        <w:r w:rsidR="00280DC0" w:rsidDel="00306FC4">
          <w:delText>ly owne</w:delText>
        </w:r>
        <w:r w:rsidR="00307A3A" w:rsidRPr="006B6E18" w:rsidDel="00306FC4">
          <w:delText xml:space="preserve">d </w:delText>
        </w:r>
        <w:r w:rsidR="00223DD6" w:rsidDel="00306FC4">
          <w:delText>bio</w:delText>
        </w:r>
        <w:r w:rsidR="0045059A" w:rsidDel="00306FC4">
          <w:delText xml:space="preserve">pharmaceutical company </w:delText>
        </w:r>
      </w:del>
      <w:r w:rsidR="0045059A">
        <w:t>in</w:t>
      </w:r>
      <w:r w:rsidR="005E0567">
        <w:t xml:space="preserve"> Miramar for </w:t>
      </w:r>
      <w:r w:rsidR="00307A3A" w:rsidRPr="006B6E18">
        <w:t xml:space="preserve">three years. I </w:t>
      </w:r>
      <w:del w:id="3" w:author="Gino Chen" w:date="2014-11-12T21:49:00Z">
        <w:r w:rsidR="00933C1C" w:rsidDel="00306FC4">
          <w:delText xml:space="preserve">have </w:delText>
        </w:r>
      </w:del>
      <w:r w:rsidR="00307A3A" w:rsidRPr="006B6E18">
        <w:t>worked in GLP (Good Laboratory Practice) and QC (Quality Control) lab</w:t>
      </w:r>
      <w:del w:id="4" w:author="Gino Chen" w:date="2014-11-12T21:50:00Z">
        <w:r w:rsidR="00307A3A" w:rsidRPr="006B6E18" w:rsidDel="00306FC4">
          <w:delText xml:space="preserve">. </w:delText>
        </w:r>
        <w:r w:rsidR="002B1F67" w:rsidDel="00306FC4">
          <w:delText>O</w:delText>
        </w:r>
        <w:r w:rsidR="00307A3A" w:rsidRPr="006B6E18" w:rsidDel="00306FC4">
          <w:delText>ur team</w:delText>
        </w:r>
      </w:del>
      <w:proofErr w:type="gramStart"/>
      <w:ins w:id="5" w:author="Gino Chen" w:date="2014-11-12T21:50:00Z">
        <w:r w:rsidR="00306FC4">
          <w:t xml:space="preserve"> which</w:t>
        </w:r>
      </w:ins>
      <w:proofErr w:type="gramEnd"/>
      <w:r w:rsidR="00307A3A" w:rsidRPr="006B6E18">
        <w:t xml:space="preserve"> is responsible </w:t>
      </w:r>
      <w:ins w:id="6" w:author="Gino Chen" w:date="2014-11-12T21:50:00Z">
        <w:r w:rsidR="00306FC4">
          <w:t>for</w:t>
        </w:r>
      </w:ins>
      <w:del w:id="7" w:author="Gino Chen" w:date="2014-11-12T21:50:00Z">
        <w:r w:rsidR="00307A3A" w:rsidRPr="006B6E18" w:rsidDel="00306FC4">
          <w:delText>with</w:delText>
        </w:r>
      </w:del>
      <w:r w:rsidR="00307A3A" w:rsidRPr="006B6E18">
        <w:t xml:space="preserve"> drug validation</w:t>
      </w:r>
      <w:ins w:id="8" w:author="Gino Chen" w:date="2014-11-12T21:50:00Z">
        <w:r w:rsidR="00306FC4">
          <w:t xml:space="preserve">, </w:t>
        </w:r>
      </w:ins>
      <w:del w:id="9" w:author="Gino Chen" w:date="2014-11-12T21:50:00Z">
        <w:r w:rsidR="00307A3A" w:rsidRPr="006B6E18" w:rsidDel="00306FC4">
          <w:delText xml:space="preserve"> and </w:delText>
        </w:r>
      </w:del>
      <w:r w:rsidR="00307A3A" w:rsidRPr="006B6E18">
        <w:t>stability</w:t>
      </w:r>
      <w:del w:id="10" w:author="Gino Chen" w:date="2014-11-12T21:50:00Z">
        <w:r w:rsidR="00307A3A" w:rsidRPr="006B6E18" w:rsidDel="00306FC4">
          <w:delText xml:space="preserve"> as well as </w:delText>
        </w:r>
      </w:del>
      <w:ins w:id="11" w:author="Gino Chen" w:date="2014-11-12T21:50:00Z">
        <w:r w:rsidR="00306FC4">
          <w:t xml:space="preserve">, and </w:t>
        </w:r>
      </w:ins>
      <w:r w:rsidR="00307A3A" w:rsidRPr="006B6E18">
        <w:t>test</w:t>
      </w:r>
      <w:ins w:id="12" w:author="Gino Chen" w:date="2014-11-12T21:51:00Z">
        <w:r w:rsidR="00306FC4">
          <w:t>ing</w:t>
        </w:r>
      </w:ins>
      <w:del w:id="13" w:author="Gino Chen" w:date="2014-11-12T21:51:00Z">
        <w:r w:rsidR="00307A3A" w:rsidRPr="006B6E18" w:rsidDel="00306FC4">
          <w:delText xml:space="preserve"> of</w:delText>
        </w:r>
      </w:del>
      <w:r w:rsidR="00307A3A" w:rsidRPr="006B6E18">
        <w:t xml:space="preserve"> </w:t>
      </w:r>
      <w:ins w:id="14" w:author="Gino Chen" w:date="2014-11-12T21:51:00Z">
        <w:r w:rsidR="00306FC4">
          <w:t xml:space="preserve">new </w:t>
        </w:r>
      </w:ins>
      <w:r w:rsidR="00307A3A" w:rsidRPr="006B6E18">
        <w:t>drug function</w:t>
      </w:r>
      <w:ins w:id="15" w:author="Gino Chen" w:date="2014-11-12T21:52:00Z">
        <w:r w:rsidR="00306FC4">
          <w:t>s</w:t>
        </w:r>
      </w:ins>
      <w:r w:rsidR="00307A3A" w:rsidRPr="006B6E18">
        <w:t xml:space="preserve"> on </w:t>
      </w:r>
      <w:ins w:id="16" w:author="Gino Chen" w:date="2014-11-12T21:54:00Z">
        <w:r w:rsidR="001961CC">
          <w:t xml:space="preserve">the enrolled </w:t>
        </w:r>
      </w:ins>
      <w:r w:rsidR="00307A3A" w:rsidRPr="006B6E18">
        <w:t>patients</w:t>
      </w:r>
      <w:del w:id="17" w:author="Gino Chen" w:date="2014-11-12T21:51:00Z">
        <w:r w:rsidR="00307A3A" w:rsidRPr="006B6E18" w:rsidDel="00306FC4">
          <w:delText xml:space="preserve"> who enrolled the new drug experiment</w:delText>
        </w:r>
      </w:del>
      <w:r w:rsidR="00307A3A" w:rsidRPr="006B6E18">
        <w:t xml:space="preserve">. </w:t>
      </w:r>
      <w:ins w:id="18" w:author="Gino Chen" w:date="2014-11-12T21:57:00Z">
        <w:r w:rsidR="00222580">
          <w:t>I was trained in the</w:t>
        </w:r>
        <w:r w:rsidR="00490A35">
          <w:t xml:space="preserve"> </w:t>
        </w:r>
        <w:r w:rsidR="005F04DF">
          <w:t>lab</w:t>
        </w:r>
      </w:ins>
      <w:ins w:id="19" w:author="Gino Chen" w:date="2014-11-12T21:59:00Z">
        <w:r w:rsidR="00490A35">
          <w:t>s</w:t>
        </w:r>
      </w:ins>
      <w:ins w:id="20" w:author="Gino Chen" w:date="2014-11-12T21:57:00Z">
        <w:r w:rsidR="00490A35">
          <w:t xml:space="preserve"> </w:t>
        </w:r>
      </w:ins>
      <w:ins w:id="21" w:author="Gino Chen" w:date="2014-11-12T22:00:00Z">
        <w:r w:rsidR="00490A35">
          <w:t xml:space="preserve">to abide by </w:t>
        </w:r>
      </w:ins>
      <w:del w:id="22" w:author="Gino Chen" w:date="2014-11-12T21:56:00Z">
        <w:r w:rsidR="004F00CF" w:rsidDel="005F04DF">
          <w:delText>The</w:delText>
        </w:r>
        <w:r w:rsidR="0022645E" w:rsidDel="005F04DF">
          <w:delText xml:space="preserve"> team</w:delText>
        </w:r>
        <w:r w:rsidR="00A92BAD" w:rsidDel="005F04DF">
          <w:delText xml:space="preserve"> is </w:delText>
        </w:r>
        <w:r w:rsidR="00A92BAD" w:rsidRPr="006B6E18" w:rsidDel="005F04DF">
          <w:delText xml:space="preserve">a bridge </w:delText>
        </w:r>
        <w:r w:rsidR="00580769" w:rsidDel="005F04DF">
          <w:delText xml:space="preserve">between </w:delText>
        </w:r>
        <w:r w:rsidR="00A92BAD" w:rsidRPr="006B6E18" w:rsidDel="005F04DF">
          <w:delText>R&amp;D</w:delText>
        </w:r>
        <w:r w:rsidR="00A92BAD" w:rsidDel="005F04DF">
          <w:delText xml:space="preserve"> department and Clinical group. </w:delText>
        </w:r>
      </w:del>
      <w:del w:id="23" w:author="Gino Chen" w:date="2014-11-12T21:57:00Z">
        <w:r w:rsidR="00307A3A" w:rsidRPr="006B6E18" w:rsidDel="005F04DF">
          <w:delText xml:space="preserve">Because of rigorous requirement of job duty, I was working under </w:delText>
        </w:r>
      </w:del>
      <w:ins w:id="24" w:author="Gino Chen" w:date="2014-11-12T21:59:00Z">
        <w:r w:rsidR="00490A35">
          <w:t>strict procedures</w:t>
        </w:r>
      </w:ins>
      <w:del w:id="25" w:author="Gino Chen" w:date="2014-11-12T21:59:00Z">
        <w:r w:rsidR="00307A3A" w:rsidRPr="006B6E18" w:rsidDel="00490A35">
          <w:delText>detail-oriented</w:delText>
        </w:r>
      </w:del>
      <w:r w:rsidR="00307A3A" w:rsidRPr="006B6E18">
        <w:t xml:space="preserve"> and </w:t>
      </w:r>
      <w:ins w:id="26" w:author="Gino Chen" w:date="2014-11-12T22:00:00Z">
        <w:r w:rsidR="00490A35">
          <w:t xml:space="preserve">a </w:t>
        </w:r>
      </w:ins>
      <w:r w:rsidR="00307A3A" w:rsidRPr="006B6E18">
        <w:t xml:space="preserve">timely manner on </w:t>
      </w:r>
      <w:del w:id="27" w:author="Gino Chen" w:date="2014-11-12T21:58:00Z">
        <w:r w:rsidR="00307A3A" w:rsidRPr="006B6E18" w:rsidDel="005F04DF">
          <w:delText>every performed</w:delText>
        </w:r>
      </w:del>
      <w:ins w:id="28" w:author="Gino Chen" w:date="2014-11-12T21:58:00Z">
        <w:r w:rsidR="005F04DF">
          <w:t>conducting</w:t>
        </w:r>
      </w:ins>
      <w:r w:rsidR="00307A3A" w:rsidRPr="006B6E18">
        <w:t xml:space="preserve"> project</w:t>
      </w:r>
      <w:ins w:id="29" w:author="Gino Chen" w:date="2014-11-12T21:58:00Z">
        <w:r w:rsidR="005F04DF">
          <w:t>s</w:t>
        </w:r>
      </w:ins>
      <w:r w:rsidR="00307A3A" w:rsidRPr="006B6E18">
        <w:t xml:space="preserve"> and documentation. </w:t>
      </w:r>
      <w:ins w:id="30" w:author="Gino Chen" w:date="2014-11-12T22:01:00Z">
        <w:r w:rsidR="008B694D">
          <w:t>Furthermore, the company</w:t>
        </w:r>
      </w:ins>
      <w:ins w:id="31" w:author="Gino Chen" w:date="2014-11-12T22:02:00Z">
        <w:r w:rsidR="008B694D">
          <w:t xml:space="preserve">’s discovery on </w:t>
        </w:r>
      </w:ins>
      <w:del w:id="32" w:author="Gino Chen" w:date="2014-11-12T22:02:00Z">
        <w:r w:rsidR="00307A3A" w:rsidRPr="006B6E18" w:rsidDel="008B694D">
          <w:rPr>
            <w:rFonts w:cs="Arial"/>
          </w:rPr>
          <w:delText xml:space="preserve">In addition, being a part of team on </w:delText>
        </w:r>
      </w:del>
      <w:r w:rsidR="00307A3A" w:rsidRPr="006B6E18">
        <w:rPr>
          <w:rFonts w:cs="Arial"/>
        </w:rPr>
        <w:t>novel drug</w:t>
      </w:r>
      <w:ins w:id="33" w:author="Gino Chen" w:date="2014-11-12T22:02:00Z">
        <w:r w:rsidR="008B694D">
          <w:rPr>
            <w:rFonts w:cs="Arial"/>
          </w:rPr>
          <w:t>s</w:t>
        </w:r>
      </w:ins>
      <w:r w:rsidR="00307A3A" w:rsidRPr="006B6E18">
        <w:rPr>
          <w:rFonts w:cs="Arial"/>
        </w:rPr>
        <w:t xml:space="preserve"> </w:t>
      </w:r>
      <w:ins w:id="34" w:author="Gino Chen" w:date="2014-11-12T22:02:00Z">
        <w:r w:rsidR="008B694D">
          <w:rPr>
            <w:rFonts w:cs="Arial"/>
          </w:rPr>
          <w:t xml:space="preserve">got me </w:t>
        </w:r>
      </w:ins>
      <w:del w:id="35" w:author="Gino Chen" w:date="2014-11-12T22:02:00Z">
        <w:r w:rsidR="00307A3A" w:rsidRPr="006B6E18" w:rsidDel="008B694D">
          <w:rPr>
            <w:rFonts w:cs="Arial"/>
          </w:rPr>
          <w:delText xml:space="preserve">discovery, I am very </w:delText>
        </w:r>
      </w:del>
      <w:r w:rsidR="00307A3A" w:rsidRPr="006B6E18">
        <w:rPr>
          <w:rFonts w:cs="Arial"/>
        </w:rPr>
        <w:t>interested in research</w:t>
      </w:r>
      <w:ins w:id="36" w:author="Gino Chen" w:date="2014-11-12T22:03:00Z">
        <w:r w:rsidR="005D1EB6">
          <w:rPr>
            <w:rFonts w:cs="Arial"/>
          </w:rPr>
          <w:t>, where</w:t>
        </w:r>
      </w:ins>
      <w:del w:id="37" w:author="Gino Chen" w:date="2014-11-12T22:03:00Z">
        <w:r w:rsidR="00307A3A" w:rsidRPr="006B6E18" w:rsidDel="005D1EB6">
          <w:rPr>
            <w:rFonts w:cs="Arial"/>
          </w:rPr>
          <w:delText xml:space="preserve">. Therefore, I sometimes </w:delText>
        </w:r>
      </w:del>
      <w:ins w:id="38" w:author="Gino Chen" w:date="2014-11-12T22:03:00Z">
        <w:r w:rsidR="005D1EB6">
          <w:rPr>
            <w:rFonts w:cs="Arial"/>
          </w:rPr>
          <w:t xml:space="preserve"> I occasionally </w:t>
        </w:r>
      </w:ins>
      <w:r w:rsidR="00307A3A" w:rsidRPr="006B6E18">
        <w:rPr>
          <w:rFonts w:cs="Arial"/>
        </w:rPr>
        <w:t>worked with</w:t>
      </w:r>
      <w:ins w:id="39" w:author="Gino Chen" w:date="2014-11-12T22:04:00Z">
        <w:r w:rsidR="00AD3F1D">
          <w:rPr>
            <w:rFonts w:cs="Arial"/>
          </w:rPr>
          <w:t xml:space="preserve"> </w:t>
        </w:r>
      </w:ins>
      <w:ins w:id="40" w:author="Gino Chen" w:date="2014-11-12T22:05:00Z">
        <w:r w:rsidR="009550DD">
          <w:rPr>
            <w:rFonts w:cs="Arial"/>
          </w:rPr>
          <w:t xml:space="preserve">research </w:t>
        </w:r>
      </w:ins>
      <w:del w:id="41" w:author="Gino Chen" w:date="2014-11-12T22:04:00Z">
        <w:r w:rsidR="00307A3A" w:rsidRPr="006B6E18" w:rsidDel="00AD3F1D">
          <w:rPr>
            <w:rFonts w:cs="Arial"/>
          </w:rPr>
          <w:delText xml:space="preserve"> R&amp;D </w:delText>
        </w:r>
      </w:del>
      <w:r w:rsidR="00307A3A" w:rsidRPr="006B6E18">
        <w:rPr>
          <w:rFonts w:cs="Arial"/>
        </w:rPr>
        <w:t xml:space="preserve">scientists </w:t>
      </w:r>
      <w:ins w:id="42" w:author="Gino Chen" w:date="2014-11-12T22:04:00Z">
        <w:r w:rsidR="00AD3F1D">
          <w:rPr>
            <w:rFonts w:cs="Arial"/>
          </w:rPr>
          <w:t xml:space="preserve">to </w:t>
        </w:r>
      </w:ins>
      <w:r w:rsidR="00307A3A" w:rsidRPr="006B6E18">
        <w:rPr>
          <w:rFonts w:cs="Arial"/>
        </w:rPr>
        <w:t>perform</w:t>
      </w:r>
      <w:del w:id="43" w:author="Gino Chen" w:date="2014-11-12T22:04:00Z">
        <w:r w:rsidR="00307A3A" w:rsidRPr="006B6E18" w:rsidDel="00AD3F1D">
          <w:rPr>
            <w:rFonts w:cs="Arial"/>
          </w:rPr>
          <w:delText>ing</w:delText>
        </w:r>
      </w:del>
      <w:r w:rsidR="00307A3A" w:rsidRPr="006B6E18">
        <w:rPr>
          <w:rFonts w:cs="Arial"/>
        </w:rPr>
        <w:t xml:space="preserve"> </w:t>
      </w:r>
      <w:ins w:id="44" w:author="Gino Chen" w:date="2014-11-12T22:03:00Z">
        <w:r w:rsidR="005D1EB6">
          <w:rPr>
            <w:rFonts w:cs="Arial"/>
          </w:rPr>
          <w:t xml:space="preserve">mice </w:t>
        </w:r>
      </w:ins>
      <w:r w:rsidR="00307A3A" w:rsidRPr="006B6E18">
        <w:rPr>
          <w:rFonts w:cs="Arial"/>
        </w:rPr>
        <w:t>tissue dissection</w:t>
      </w:r>
      <w:del w:id="45" w:author="Gino Chen" w:date="2014-11-12T22:03:00Z">
        <w:r w:rsidR="00307A3A" w:rsidRPr="006B6E18" w:rsidDel="005D1EB6">
          <w:rPr>
            <w:rFonts w:cs="Arial"/>
          </w:rPr>
          <w:delText xml:space="preserve"> on mice</w:delText>
        </w:r>
      </w:del>
      <w:r w:rsidR="00307A3A" w:rsidRPr="006B6E18">
        <w:rPr>
          <w:rFonts w:cs="Arial"/>
        </w:rPr>
        <w:t>.</w:t>
      </w:r>
    </w:p>
    <w:p w14:paraId="530BE5B0" w14:textId="77777777" w:rsidR="007B72BF" w:rsidRPr="006B6E18" w:rsidRDefault="007B72BF" w:rsidP="005266DF">
      <w:pPr>
        <w:jc w:val="both"/>
        <w:rPr>
          <w:rFonts w:cs="Arial"/>
          <w:lang w:eastAsia="zh-TW"/>
        </w:rPr>
      </w:pPr>
    </w:p>
    <w:p w14:paraId="0A77628A" w14:textId="271664CB" w:rsidR="007B72BF" w:rsidRPr="006B6E18" w:rsidRDefault="007B72BF" w:rsidP="005266DF">
      <w:pPr>
        <w:jc w:val="both"/>
        <w:rPr>
          <w:rFonts w:eastAsia="新細明體" w:cs="新細明體"/>
          <w:lang w:eastAsia="zh-TW"/>
        </w:rPr>
      </w:pPr>
      <w:r w:rsidRPr="006B6E18">
        <w:t xml:space="preserve">At graduate level, I majored in molecular Biology field by performing experiments utilizing </w:t>
      </w:r>
      <w:proofErr w:type="spellStart"/>
      <w:r w:rsidRPr="006B6E18">
        <w:t>zebrafish</w:t>
      </w:r>
      <w:proofErr w:type="spellEnd"/>
      <w:r w:rsidRPr="006B6E18">
        <w:t xml:space="preserve"> as animal model. My research focused on the role of endoderm in the </w:t>
      </w:r>
      <w:proofErr w:type="spellStart"/>
      <w:r w:rsidRPr="006B6E18">
        <w:t>interrenal</w:t>
      </w:r>
      <w:proofErr w:type="spellEnd"/>
      <w:r w:rsidRPr="006B6E18">
        <w:t xml:space="preserve"> tissue (analogous as adrenal cortex in human) development in the </w:t>
      </w:r>
      <w:proofErr w:type="spellStart"/>
      <w:r w:rsidRPr="006B6E18">
        <w:t>zebrafish</w:t>
      </w:r>
      <w:proofErr w:type="spellEnd"/>
      <w:r w:rsidRPr="006B6E18">
        <w:t xml:space="preserve">. By examine </w:t>
      </w:r>
      <w:proofErr w:type="spellStart"/>
      <w:r w:rsidRPr="006B6E18">
        <w:t>endodermless</w:t>
      </w:r>
      <w:proofErr w:type="spellEnd"/>
      <w:r w:rsidRPr="006B6E18">
        <w:t xml:space="preserve"> mutant, </w:t>
      </w:r>
      <w:r w:rsidRPr="006B6E18">
        <w:rPr>
          <w:i/>
        </w:rPr>
        <w:t>cos32</w:t>
      </w:r>
      <w:r w:rsidRPr="006B6E18">
        <w:t xml:space="preserve">, which has been reported to show </w:t>
      </w:r>
      <w:r w:rsidR="002E5110" w:rsidRPr="006B6E18">
        <w:t xml:space="preserve">apparently defeats in heart, vasculature and </w:t>
      </w:r>
      <w:proofErr w:type="spellStart"/>
      <w:r w:rsidR="002E5110" w:rsidRPr="006B6E18">
        <w:t>pronephric</w:t>
      </w:r>
      <w:proofErr w:type="spellEnd"/>
      <w:r w:rsidR="002E5110" w:rsidRPr="006B6E18">
        <w:t xml:space="preserve"> duct</w:t>
      </w:r>
      <w:r w:rsidRPr="006B6E18">
        <w:t xml:space="preserve">. Therefore, it has been postulated that the endoderm might provide signals that guide the morphogenesis of certain mesoderm tissues. </w:t>
      </w:r>
      <w:r w:rsidR="002E5110" w:rsidRPr="006B6E18">
        <w:t xml:space="preserve">The result showed the central migration of </w:t>
      </w:r>
      <w:proofErr w:type="spellStart"/>
      <w:r w:rsidR="002E5110" w:rsidRPr="006B6E18">
        <w:t>interrenal</w:t>
      </w:r>
      <w:proofErr w:type="spellEnd"/>
      <w:r w:rsidR="002E5110" w:rsidRPr="006B6E18">
        <w:t xml:space="preserve"> tissue and its associated </w:t>
      </w:r>
      <w:proofErr w:type="spellStart"/>
      <w:r w:rsidR="002E5110" w:rsidRPr="006B6E18">
        <w:t>midtrunk</w:t>
      </w:r>
      <w:proofErr w:type="spellEnd"/>
      <w:r w:rsidR="002E5110" w:rsidRPr="006B6E18">
        <w:t xml:space="preserve"> venous endothelium</w:t>
      </w:r>
      <w:r w:rsidR="006B6E18" w:rsidRPr="006B6E18">
        <w:t xml:space="preserve"> were disrupted </w:t>
      </w:r>
      <w:r w:rsidR="002E5110" w:rsidRPr="006B6E18">
        <w:t xml:space="preserve">in </w:t>
      </w:r>
      <w:proofErr w:type="spellStart"/>
      <w:proofErr w:type="gramStart"/>
      <w:r w:rsidR="002E5110" w:rsidRPr="006B6E18">
        <w:rPr>
          <w:i/>
        </w:rPr>
        <w:t>cas</w:t>
      </w:r>
      <w:proofErr w:type="spellEnd"/>
      <w:proofErr w:type="gramEnd"/>
      <w:r w:rsidR="002E5110" w:rsidRPr="006B6E18">
        <w:t xml:space="preserve"> mutants and </w:t>
      </w:r>
      <w:proofErr w:type="spellStart"/>
      <w:r w:rsidR="002E5110" w:rsidRPr="006B6E18">
        <w:t>morphants</w:t>
      </w:r>
      <w:proofErr w:type="spellEnd"/>
      <w:r w:rsidR="002E5110" w:rsidRPr="006B6E18">
        <w:t xml:space="preserve">. When rescuing the endoderm by knockdown of </w:t>
      </w:r>
      <w:r w:rsidR="002E5110" w:rsidRPr="006B6E18">
        <w:rPr>
          <w:i/>
        </w:rPr>
        <w:t>osr1</w:t>
      </w:r>
      <w:r w:rsidR="002E5110" w:rsidRPr="006B6E18">
        <w:t xml:space="preserve"> (</w:t>
      </w:r>
      <w:r w:rsidR="002E5110" w:rsidRPr="006B6E18">
        <w:rPr>
          <w:i/>
        </w:rPr>
        <w:t>odd skipped related 1</w:t>
      </w:r>
      <w:r w:rsidR="002E5110" w:rsidRPr="006B6E18">
        <w:t xml:space="preserve">) expression in </w:t>
      </w:r>
      <w:proofErr w:type="spellStart"/>
      <w:proofErr w:type="gramStart"/>
      <w:r w:rsidR="002E5110" w:rsidRPr="006B6E18">
        <w:rPr>
          <w:i/>
        </w:rPr>
        <w:t>cas</w:t>
      </w:r>
      <w:proofErr w:type="spellEnd"/>
      <w:proofErr w:type="gramEnd"/>
      <w:r w:rsidR="002E5110" w:rsidRPr="006B6E18">
        <w:t xml:space="preserve">, central migration defects of </w:t>
      </w:r>
      <w:proofErr w:type="spellStart"/>
      <w:r w:rsidR="002E5110" w:rsidRPr="006B6E18">
        <w:t>interrenal</w:t>
      </w:r>
      <w:proofErr w:type="spellEnd"/>
      <w:r w:rsidR="002E5110" w:rsidRPr="006B6E18">
        <w:t xml:space="preserve"> tissue </w:t>
      </w:r>
      <w:r w:rsidR="006B6E18" w:rsidRPr="006B6E18">
        <w:t xml:space="preserve">and </w:t>
      </w:r>
      <w:proofErr w:type="spellStart"/>
      <w:r w:rsidR="006B6E18" w:rsidRPr="006B6E18">
        <w:t>midtrunk</w:t>
      </w:r>
      <w:proofErr w:type="spellEnd"/>
      <w:r w:rsidR="006B6E18" w:rsidRPr="006B6E18">
        <w:t xml:space="preserve"> venous endothelium were both recovered. In addition, the </w:t>
      </w:r>
      <w:proofErr w:type="spellStart"/>
      <w:r w:rsidR="006B6E18" w:rsidRPr="006B6E18">
        <w:t>extracelluar</w:t>
      </w:r>
      <w:proofErr w:type="spellEnd"/>
      <w:r w:rsidR="006B6E18" w:rsidRPr="006B6E18">
        <w:t xml:space="preserve"> matrix protein </w:t>
      </w:r>
      <w:proofErr w:type="spellStart"/>
      <w:r w:rsidR="006B6E18" w:rsidRPr="006B6E18">
        <w:t>Fibronectin</w:t>
      </w:r>
      <w:proofErr w:type="spellEnd"/>
      <w:r w:rsidR="006B6E18" w:rsidRPr="006B6E18">
        <w:t xml:space="preserve">, which was defective in </w:t>
      </w:r>
      <w:proofErr w:type="spellStart"/>
      <w:proofErr w:type="gramStart"/>
      <w:r w:rsidR="006B6E18" w:rsidRPr="006B6E18">
        <w:rPr>
          <w:i/>
        </w:rPr>
        <w:t>cas</w:t>
      </w:r>
      <w:proofErr w:type="spellEnd"/>
      <w:proofErr w:type="gramEnd"/>
      <w:r w:rsidR="006B6E18" w:rsidRPr="006B6E18">
        <w:t xml:space="preserve">, did not seem to be required for the </w:t>
      </w:r>
      <w:proofErr w:type="spellStart"/>
      <w:r w:rsidR="006B6E18" w:rsidRPr="006B6E18">
        <w:t>interrenal</w:t>
      </w:r>
      <w:proofErr w:type="spellEnd"/>
      <w:r w:rsidR="006B6E18" w:rsidRPr="006B6E18">
        <w:t xml:space="preserve"> migration. These data shows that the endoderm might pattern the morphology of endothelium, which in turn would attract </w:t>
      </w:r>
      <w:proofErr w:type="spellStart"/>
      <w:r w:rsidR="006B6E18" w:rsidRPr="006B6E18">
        <w:t>interrenal</w:t>
      </w:r>
      <w:proofErr w:type="spellEnd"/>
      <w:r w:rsidR="006B6E18" w:rsidRPr="006B6E18">
        <w:t xml:space="preserve"> cells and guide their migration to the midline.</w:t>
      </w:r>
    </w:p>
    <w:p w14:paraId="210BF431" w14:textId="7726E5FF" w:rsidR="007B72BF" w:rsidRDefault="00376FC3" w:rsidP="005266DF">
      <w:pPr>
        <w:jc w:val="both"/>
        <w:rPr>
          <w:ins w:id="46" w:author="Gino Chen" w:date="2014-11-12T22:20:00Z"/>
        </w:rPr>
      </w:pPr>
      <w:proofErr w:type="gramStart"/>
      <w:ins w:id="47" w:author="Gino Chen" w:date="2014-11-12T22:21:00Z">
        <w:r>
          <w:rPr>
            <w:lang w:eastAsia="zh-TW"/>
          </w:rPr>
          <w:t>my</w:t>
        </w:r>
        <w:proofErr w:type="gramEnd"/>
        <w:r>
          <w:rPr>
            <w:lang w:eastAsia="zh-TW"/>
          </w:rPr>
          <w:t xml:space="preserve"> major concern is to better understand the mechanism of gene function associated with </w:t>
        </w:r>
        <w:r>
          <w:rPr>
            <w:rFonts w:ascii="新細明體" w:eastAsia="新細明體" w:hAnsi="新細明體" w:cs="新細明體"/>
            <w:lang w:eastAsia="zh-TW"/>
          </w:rPr>
          <w:t xml:space="preserve">cancer </w:t>
        </w:r>
        <w:r>
          <w:rPr>
            <w:lang w:eastAsia="zh-TW"/>
          </w:rPr>
          <w:t>diseases</w:t>
        </w:r>
      </w:ins>
    </w:p>
    <w:p w14:paraId="5CA57224" w14:textId="77777777" w:rsidR="00376FC3" w:rsidRPr="006B6E18" w:rsidRDefault="00376FC3" w:rsidP="005266DF">
      <w:pPr>
        <w:jc w:val="both"/>
      </w:pPr>
    </w:p>
    <w:p w14:paraId="641DAABA" w14:textId="4F12BF07" w:rsidR="006B6E18" w:rsidDel="00AE77DA" w:rsidRDefault="007B72BF" w:rsidP="005266DF">
      <w:pPr>
        <w:jc w:val="both"/>
        <w:rPr>
          <w:del w:id="48" w:author="Gino Chen" w:date="2014-11-12T22:19:00Z"/>
          <w:lang w:eastAsia="zh-TW"/>
        </w:rPr>
      </w:pPr>
      <w:r w:rsidRPr="006B6E18">
        <w:t xml:space="preserve">While I was preparing for graduate school application this year, I took an EDX (Free online courses from the world’s best universities) course of Quantitative Biology workshop, which brought about my interest on computational data analysis on genomic sequences and experimental data (cell expression) by primary programming such as </w:t>
      </w:r>
      <w:proofErr w:type="spellStart"/>
      <w:r w:rsidRPr="006B6E18">
        <w:t>Matlab</w:t>
      </w:r>
      <w:proofErr w:type="spellEnd"/>
      <w:r w:rsidRPr="006B6E18">
        <w:t>, Python and R. After six weeks of challenging hard work, I finally finished and passed the course as a final 82 grade (passable score is 70). This experience encouraged me to gain more solid knowledge on quantitative and progr</w:t>
      </w:r>
      <w:r w:rsidR="006E3FD6">
        <w:t>amming applied in biomedical</w:t>
      </w:r>
      <w:r w:rsidRPr="006B6E18">
        <w:t xml:space="preserve"> field.</w:t>
      </w:r>
      <w:ins w:id="49" w:author="Gino Chen" w:date="2014-11-12T22:19:00Z">
        <w:r w:rsidR="00AE77DA">
          <w:rPr>
            <w:lang w:eastAsia="zh-TW"/>
          </w:rPr>
          <w:t xml:space="preserve"> </w:t>
        </w:r>
      </w:ins>
    </w:p>
    <w:p w14:paraId="591E139E" w14:textId="77777777" w:rsidR="000F3462" w:rsidDel="00AE77DA" w:rsidRDefault="000F3462" w:rsidP="005266DF">
      <w:pPr>
        <w:jc w:val="both"/>
        <w:rPr>
          <w:del w:id="50" w:author="Gino Chen" w:date="2014-11-12T22:19:00Z"/>
          <w:lang w:eastAsia="zh-TW"/>
        </w:rPr>
      </w:pPr>
    </w:p>
    <w:p w14:paraId="5C840077" w14:textId="5218AC10" w:rsidR="00AE77DA" w:rsidRDefault="000F3462" w:rsidP="005266DF">
      <w:pPr>
        <w:jc w:val="both"/>
        <w:rPr>
          <w:ins w:id="51" w:author="Gino Chen" w:date="2014-11-12T22:19:00Z"/>
          <w:lang w:eastAsia="zh-TW"/>
        </w:rPr>
      </w:pPr>
      <w:r>
        <w:rPr>
          <w:lang w:eastAsia="zh-TW"/>
        </w:rPr>
        <w:t>Today, we are in the era of post-genomics, which we can study genetic disease or cancer by comparing variance between patie</w:t>
      </w:r>
      <w:r w:rsidR="00C473E8">
        <w:rPr>
          <w:lang w:eastAsia="zh-TW"/>
        </w:rPr>
        <w:t>nts and health population with Whole Genome S</w:t>
      </w:r>
      <w:r>
        <w:rPr>
          <w:lang w:eastAsia="zh-TW"/>
        </w:rPr>
        <w:t>equencing</w:t>
      </w:r>
      <w:r w:rsidR="00C473E8">
        <w:rPr>
          <w:lang w:eastAsia="zh-TW"/>
        </w:rPr>
        <w:t xml:space="preserve"> (WGS) or Single Nucleotide Polymorphism (SNP) in efficiency</w:t>
      </w:r>
      <w:r w:rsidR="00363093">
        <w:rPr>
          <w:lang w:eastAsia="zh-TW"/>
        </w:rPr>
        <w:t xml:space="preserve"> </w:t>
      </w:r>
      <w:r w:rsidR="001A1428">
        <w:rPr>
          <w:lang w:eastAsia="zh-TW"/>
        </w:rPr>
        <w:t>to discover pathogenic</w:t>
      </w:r>
      <w:r w:rsidR="0001034A">
        <w:rPr>
          <w:lang w:eastAsia="zh-TW"/>
        </w:rPr>
        <w:t xml:space="preserve"> gene</w:t>
      </w:r>
      <w:r w:rsidR="001A1428">
        <w:rPr>
          <w:lang w:eastAsia="zh-TW"/>
        </w:rPr>
        <w:t>s</w:t>
      </w:r>
      <w:r w:rsidR="00C473E8">
        <w:rPr>
          <w:lang w:eastAsia="zh-TW"/>
        </w:rPr>
        <w:t xml:space="preserve">. </w:t>
      </w:r>
    </w:p>
    <w:p w14:paraId="178DCB9D" w14:textId="77777777" w:rsidR="00376FC3" w:rsidRDefault="00C473E8" w:rsidP="005266DF">
      <w:pPr>
        <w:jc w:val="both"/>
        <w:rPr>
          <w:ins w:id="52" w:author="Gino Chen" w:date="2014-11-12T22:20:00Z"/>
          <w:lang w:eastAsia="zh-TW"/>
        </w:rPr>
      </w:pPr>
      <w:r>
        <w:rPr>
          <w:lang w:eastAsia="zh-TW"/>
        </w:rPr>
        <w:t>In addition, w</w:t>
      </w:r>
      <w:r w:rsidR="00C6534A">
        <w:rPr>
          <w:lang w:eastAsia="zh-TW"/>
        </w:rPr>
        <w:t>e can examine more deep study on function of human-</w:t>
      </w:r>
      <w:r w:rsidR="00C6534A" w:rsidRPr="00C6534A">
        <w:t xml:space="preserve"> </w:t>
      </w:r>
      <w:r w:rsidR="00C6534A" w:rsidRPr="006B6E18">
        <w:t>analogous</w:t>
      </w:r>
      <w:r w:rsidR="00434A0A">
        <w:t xml:space="preserve"> </w:t>
      </w:r>
      <w:r w:rsidR="00C6534A">
        <w:rPr>
          <w:lang w:eastAsia="zh-TW"/>
        </w:rPr>
        <w:t>genes</w:t>
      </w:r>
      <w:r w:rsidR="00434A0A">
        <w:rPr>
          <w:lang w:eastAsia="zh-TW"/>
        </w:rPr>
        <w:t xml:space="preserve"> or even human lethal gene</w:t>
      </w:r>
      <w:r w:rsidR="009D22D2">
        <w:rPr>
          <w:lang w:eastAsia="zh-TW"/>
        </w:rPr>
        <w:t xml:space="preserve"> targeting</w:t>
      </w:r>
      <w:r w:rsidR="00434A0A">
        <w:rPr>
          <w:lang w:eastAsia="zh-TW"/>
        </w:rPr>
        <w:t xml:space="preserve"> in </w:t>
      </w:r>
      <w:r w:rsidR="00F24DE1">
        <w:rPr>
          <w:lang w:eastAsia="zh-TW"/>
        </w:rPr>
        <w:t>model animals that</w:t>
      </w:r>
      <w:r>
        <w:rPr>
          <w:lang w:eastAsia="zh-TW"/>
        </w:rPr>
        <w:t xml:space="preserve"> complete genome sequences have been published. </w:t>
      </w:r>
      <w:r w:rsidR="00363093">
        <w:rPr>
          <w:lang w:eastAsia="zh-TW"/>
        </w:rPr>
        <w:t xml:space="preserve">Therefore, we can gain better idea of treatment or </w:t>
      </w:r>
      <w:r w:rsidR="00363093">
        <w:rPr>
          <w:lang w:eastAsia="zh-TW"/>
        </w:rPr>
        <w:lastRenderedPageBreak/>
        <w:t xml:space="preserve">drug discovery </w:t>
      </w:r>
      <w:r w:rsidR="001C7BEC">
        <w:rPr>
          <w:lang w:eastAsia="zh-TW"/>
        </w:rPr>
        <w:t xml:space="preserve">for genetic heritable </w:t>
      </w:r>
      <w:r w:rsidR="00363093">
        <w:rPr>
          <w:lang w:eastAsia="zh-TW"/>
        </w:rPr>
        <w:t xml:space="preserve">or cancer patients. </w:t>
      </w:r>
      <w:r w:rsidR="00454201">
        <w:rPr>
          <w:lang w:eastAsia="zh-TW"/>
        </w:rPr>
        <w:t xml:space="preserve">In order to </w:t>
      </w:r>
      <w:r w:rsidR="00604E7D">
        <w:rPr>
          <w:lang w:eastAsia="zh-TW"/>
        </w:rPr>
        <w:t xml:space="preserve">further the depth of </w:t>
      </w:r>
      <w:r w:rsidR="00845D4F">
        <w:rPr>
          <w:lang w:eastAsia="zh-TW"/>
        </w:rPr>
        <w:t xml:space="preserve">research, </w:t>
      </w:r>
    </w:p>
    <w:p w14:paraId="7CD648B4" w14:textId="77777777" w:rsidR="00376FC3" w:rsidRDefault="00376FC3" w:rsidP="005266DF">
      <w:pPr>
        <w:jc w:val="both"/>
        <w:rPr>
          <w:ins w:id="53" w:author="Gino Chen" w:date="2014-11-12T22:20:00Z"/>
          <w:lang w:eastAsia="zh-TW"/>
        </w:rPr>
      </w:pPr>
    </w:p>
    <w:p w14:paraId="126DD5D2" w14:textId="5EB8EB47" w:rsidR="00E64F1F" w:rsidRDefault="00845D4F" w:rsidP="005266DF">
      <w:pPr>
        <w:jc w:val="both"/>
        <w:rPr>
          <w:lang w:eastAsia="zh-TW"/>
        </w:rPr>
      </w:pPr>
      <w:del w:id="54" w:author="Gino Chen" w:date="2014-11-12T22:21:00Z">
        <w:r w:rsidDel="00376FC3">
          <w:rPr>
            <w:lang w:eastAsia="zh-TW"/>
          </w:rPr>
          <w:delText xml:space="preserve">my major concern is </w:delText>
        </w:r>
        <w:r w:rsidR="009568E3" w:rsidDel="00376FC3">
          <w:rPr>
            <w:lang w:eastAsia="zh-TW"/>
          </w:rPr>
          <w:delText xml:space="preserve">to better understand the mechanism of gene function associated with </w:delText>
        </w:r>
        <w:r w:rsidR="009568E3" w:rsidDel="00376FC3">
          <w:rPr>
            <w:rFonts w:ascii="新細明體" w:eastAsia="新細明體" w:hAnsi="新細明體" w:cs="新細明體"/>
            <w:lang w:eastAsia="zh-TW"/>
          </w:rPr>
          <w:delText xml:space="preserve">cancer </w:delText>
        </w:r>
        <w:r w:rsidR="009568E3" w:rsidDel="00376FC3">
          <w:rPr>
            <w:lang w:eastAsia="zh-TW"/>
          </w:rPr>
          <w:delText>diseases</w:delText>
        </w:r>
      </w:del>
      <w:r w:rsidR="009568E3">
        <w:rPr>
          <w:lang w:eastAsia="zh-TW"/>
        </w:rPr>
        <w:t>, I</w:t>
      </w:r>
      <w:r w:rsidR="009E5B1F">
        <w:rPr>
          <w:lang w:eastAsia="zh-TW"/>
        </w:rPr>
        <w:t xml:space="preserve"> will focus on three</w:t>
      </w:r>
      <w:r w:rsidR="009568E3">
        <w:rPr>
          <w:lang w:eastAsia="zh-TW"/>
        </w:rPr>
        <w:t xml:space="preserve"> aspects: </w:t>
      </w:r>
      <w:r w:rsidR="00AA4AE5">
        <w:rPr>
          <w:lang w:eastAsia="zh-TW"/>
        </w:rPr>
        <w:t xml:space="preserve">1. </w:t>
      </w:r>
      <w:proofErr w:type="gramStart"/>
      <w:r w:rsidR="00AA4AE5">
        <w:rPr>
          <w:lang w:eastAsia="zh-TW"/>
        </w:rPr>
        <w:t>Statistical and quantitative analysis of gen</w:t>
      </w:r>
      <w:r w:rsidR="00915BFB">
        <w:rPr>
          <w:rFonts w:ascii="新細明體" w:eastAsia="新細明體" w:hAnsi="新細明體" w:cs="新細明體"/>
          <w:lang w:eastAsia="zh-TW"/>
        </w:rPr>
        <w:t>omic</w:t>
      </w:r>
      <w:r w:rsidR="00BE754D">
        <w:rPr>
          <w:lang w:eastAsia="zh-TW"/>
        </w:rPr>
        <w:t xml:space="preserve"> data, such as </w:t>
      </w:r>
      <w:r w:rsidR="00E64F1F" w:rsidRPr="00E64F1F">
        <w:rPr>
          <w:lang w:eastAsia="zh-TW"/>
        </w:rPr>
        <w:t xml:space="preserve">microarray data and </w:t>
      </w:r>
      <w:r w:rsidR="00E64F1F">
        <w:rPr>
          <w:lang w:eastAsia="zh-TW"/>
        </w:rPr>
        <w:t>next generation sequencing data 2.</w:t>
      </w:r>
      <w:proofErr w:type="gramEnd"/>
      <w:r w:rsidR="00E64F1F">
        <w:rPr>
          <w:lang w:eastAsia="zh-TW"/>
        </w:rPr>
        <w:t xml:space="preserve"> </w:t>
      </w:r>
      <w:proofErr w:type="gramStart"/>
      <w:r w:rsidR="00E64F1F">
        <w:rPr>
          <w:lang w:eastAsia="zh-TW"/>
        </w:rPr>
        <w:t xml:space="preserve">Study of gene expression of </w:t>
      </w:r>
      <w:r w:rsidR="00E64F1F" w:rsidRPr="00E64F1F">
        <w:rPr>
          <w:lang w:eastAsia="zh-TW"/>
        </w:rPr>
        <w:t>differences between populations, associated genomic variants to disease</w:t>
      </w:r>
      <w:r w:rsidR="00F24DE1">
        <w:rPr>
          <w:lang w:eastAsia="zh-TW"/>
        </w:rPr>
        <w:t xml:space="preserve"> with dataset</w:t>
      </w:r>
      <w:r w:rsidR="00E64F1F">
        <w:rPr>
          <w:lang w:eastAsia="zh-TW"/>
        </w:rPr>
        <w:t xml:space="preserve"> 3.</w:t>
      </w:r>
      <w:proofErr w:type="gramEnd"/>
      <w:r w:rsidR="00E64F1F">
        <w:rPr>
          <w:lang w:eastAsia="zh-TW"/>
        </w:rPr>
        <w:t xml:space="preserve"> </w:t>
      </w:r>
      <w:r w:rsidR="00F24DE1">
        <w:rPr>
          <w:lang w:eastAsia="zh-TW"/>
        </w:rPr>
        <w:t xml:space="preserve"> </w:t>
      </w:r>
      <w:proofErr w:type="gramStart"/>
      <w:r w:rsidR="0046098E">
        <w:rPr>
          <w:lang w:eastAsia="zh-TW"/>
        </w:rPr>
        <w:t>Comparative genomics between human and model organisms in gene identification.</w:t>
      </w:r>
      <w:proofErr w:type="gramEnd"/>
    </w:p>
    <w:p w14:paraId="515474FB" w14:textId="77777777" w:rsidR="0046281B" w:rsidRDefault="0046281B" w:rsidP="005266DF">
      <w:pPr>
        <w:jc w:val="both"/>
        <w:rPr>
          <w:lang w:eastAsia="zh-TW"/>
        </w:rPr>
      </w:pPr>
    </w:p>
    <w:p w14:paraId="3018A43D" w14:textId="20465DBA" w:rsidR="0046281B" w:rsidRPr="00E64F1F" w:rsidRDefault="0046281B" w:rsidP="005266DF">
      <w:pPr>
        <w:jc w:val="both"/>
        <w:rPr>
          <w:lang w:eastAsia="zh-TW"/>
        </w:rPr>
      </w:pPr>
      <w:r>
        <w:rPr>
          <w:lang w:eastAsia="zh-TW"/>
        </w:rPr>
        <w:t xml:space="preserve">After three years working in a biopharmaceutical company, I </w:t>
      </w:r>
      <w:r w:rsidR="00E82361">
        <w:rPr>
          <w:lang w:eastAsia="zh-TW"/>
        </w:rPr>
        <w:t xml:space="preserve">find myself in the need of much more resource and time to develop a good research. Thus, I am </w:t>
      </w:r>
      <w:r w:rsidR="00F67716">
        <w:rPr>
          <w:lang w:eastAsia="zh-TW"/>
        </w:rPr>
        <w:t xml:space="preserve">eager to enroll in PHD program. </w:t>
      </w:r>
      <w:r w:rsidR="00E82361">
        <w:rPr>
          <w:lang w:eastAsia="zh-TW"/>
        </w:rPr>
        <w:t xml:space="preserve">I believe </w:t>
      </w:r>
      <w:r w:rsidR="00917E95">
        <w:rPr>
          <w:lang w:eastAsia="zh-TW"/>
        </w:rPr>
        <w:t xml:space="preserve">that </w:t>
      </w:r>
      <w:r w:rsidR="00EA6DCA">
        <w:rPr>
          <w:lang w:eastAsia="zh-TW"/>
        </w:rPr>
        <w:t>genetic and genomics research</w:t>
      </w:r>
      <w:r w:rsidR="00F67716">
        <w:rPr>
          <w:lang w:eastAsia="zh-TW"/>
        </w:rPr>
        <w:t xml:space="preserve"> will bring human beings a better personal medicine treatment and solve orphan genetic disease. My dream is </w:t>
      </w:r>
      <w:r w:rsidR="003F1826">
        <w:rPr>
          <w:lang w:eastAsia="zh-TW"/>
        </w:rPr>
        <w:t xml:space="preserve">to </w:t>
      </w:r>
      <w:r w:rsidR="00F67716">
        <w:rPr>
          <w:lang w:eastAsia="zh-TW"/>
        </w:rPr>
        <w:t>dedicate myself</w:t>
      </w:r>
      <w:r w:rsidR="00230668">
        <w:rPr>
          <w:lang w:eastAsia="zh-TW"/>
        </w:rPr>
        <w:t xml:space="preserve"> on biomedical study for human’s health welfare. Hope I can get an opportunity to get into this program.</w:t>
      </w:r>
    </w:p>
    <w:p w14:paraId="19AE7EF0" w14:textId="0F1D5A6F" w:rsidR="00E64F1F" w:rsidRPr="00E64F1F" w:rsidRDefault="00E64F1F" w:rsidP="005266DF">
      <w:pPr>
        <w:jc w:val="both"/>
        <w:rPr>
          <w:lang w:eastAsia="zh-TW"/>
        </w:rPr>
      </w:pPr>
    </w:p>
    <w:p w14:paraId="4128532F" w14:textId="6961BE39" w:rsidR="00307A3A" w:rsidRDefault="00307A3A" w:rsidP="006B6E18">
      <w:pPr>
        <w:jc w:val="both"/>
        <w:rPr>
          <w:lang w:eastAsia="zh-TW"/>
        </w:rPr>
      </w:pPr>
    </w:p>
    <w:p w14:paraId="2C911D15" w14:textId="77777777" w:rsidR="002B251E" w:rsidRPr="006B6E18" w:rsidRDefault="002B251E" w:rsidP="006B6E18">
      <w:pPr>
        <w:jc w:val="both"/>
      </w:pPr>
    </w:p>
    <w:p w14:paraId="430C0193" w14:textId="77777777" w:rsidR="007B72BF" w:rsidRPr="006B6E18" w:rsidRDefault="007B72BF" w:rsidP="006B6E18">
      <w:pPr>
        <w:jc w:val="both"/>
      </w:pPr>
    </w:p>
    <w:sectPr w:rsidR="007B72BF" w:rsidRPr="006B6E18" w:rsidSect="00F357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新細明體">
    <w:charset w:val="51"/>
    <w:family w:val="auto"/>
    <w:pitch w:val="variable"/>
    <w:sig w:usb0="00000001" w:usb1="08080000" w:usb2="00000010" w:usb3="00000000" w:csb0="001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A3A"/>
    <w:rsid w:val="0001034A"/>
    <w:rsid w:val="000C6D57"/>
    <w:rsid w:val="000F3462"/>
    <w:rsid w:val="000F72B9"/>
    <w:rsid w:val="00155DBA"/>
    <w:rsid w:val="001961CC"/>
    <w:rsid w:val="001A1428"/>
    <w:rsid w:val="001B0AF3"/>
    <w:rsid w:val="001C7BEC"/>
    <w:rsid w:val="00202384"/>
    <w:rsid w:val="00222580"/>
    <w:rsid w:val="00223DD6"/>
    <w:rsid w:val="0022645E"/>
    <w:rsid w:val="00230668"/>
    <w:rsid w:val="00280DC0"/>
    <w:rsid w:val="002B1F67"/>
    <w:rsid w:val="002B251E"/>
    <w:rsid w:val="002C150E"/>
    <w:rsid w:val="002E5110"/>
    <w:rsid w:val="00306FC4"/>
    <w:rsid w:val="00307A3A"/>
    <w:rsid w:val="00363093"/>
    <w:rsid w:val="00376FC3"/>
    <w:rsid w:val="003F1826"/>
    <w:rsid w:val="0040232E"/>
    <w:rsid w:val="00434A0A"/>
    <w:rsid w:val="004350AD"/>
    <w:rsid w:val="0045059A"/>
    <w:rsid w:val="00454201"/>
    <w:rsid w:val="0046098E"/>
    <w:rsid w:val="0046281B"/>
    <w:rsid w:val="00490A35"/>
    <w:rsid w:val="00494ED6"/>
    <w:rsid w:val="004F00CF"/>
    <w:rsid w:val="00516B96"/>
    <w:rsid w:val="005266DF"/>
    <w:rsid w:val="00580769"/>
    <w:rsid w:val="005D1EB6"/>
    <w:rsid w:val="005E0567"/>
    <w:rsid w:val="005F04DF"/>
    <w:rsid w:val="00604E7D"/>
    <w:rsid w:val="006B6E18"/>
    <w:rsid w:val="006E3FD6"/>
    <w:rsid w:val="007B72BF"/>
    <w:rsid w:val="00825E75"/>
    <w:rsid w:val="00845D4F"/>
    <w:rsid w:val="008B694D"/>
    <w:rsid w:val="008F395A"/>
    <w:rsid w:val="00915BFB"/>
    <w:rsid w:val="00917E95"/>
    <w:rsid w:val="00933C1C"/>
    <w:rsid w:val="009550DD"/>
    <w:rsid w:val="009568E3"/>
    <w:rsid w:val="009C6D7A"/>
    <w:rsid w:val="009D22D2"/>
    <w:rsid w:val="009E5B1F"/>
    <w:rsid w:val="00A92BAD"/>
    <w:rsid w:val="00AA416A"/>
    <w:rsid w:val="00AA4AE5"/>
    <w:rsid w:val="00AD3F1D"/>
    <w:rsid w:val="00AE77DA"/>
    <w:rsid w:val="00AF0998"/>
    <w:rsid w:val="00B0371E"/>
    <w:rsid w:val="00BE754D"/>
    <w:rsid w:val="00C473E8"/>
    <w:rsid w:val="00C6534A"/>
    <w:rsid w:val="00D87754"/>
    <w:rsid w:val="00E64F1F"/>
    <w:rsid w:val="00E82361"/>
    <w:rsid w:val="00EA268A"/>
    <w:rsid w:val="00EA6DCA"/>
    <w:rsid w:val="00EF11B4"/>
    <w:rsid w:val="00F24DE1"/>
    <w:rsid w:val="00F35714"/>
    <w:rsid w:val="00F677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B694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6FC4"/>
    <w:rPr>
      <w:rFonts w:ascii="Lucida Grande" w:hAnsi="Lucida Grande"/>
      <w:sz w:val="18"/>
      <w:szCs w:val="18"/>
    </w:rPr>
  </w:style>
  <w:style w:type="character" w:customStyle="1" w:styleId="BalloonTextChar">
    <w:name w:val="Balloon Text Char"/>
    <w:basedOn w:val="DefaultParagraphFont"/>
    <w:link w:val="BalloonText"/>
    <w:uiPriority w:val="99"/>
    <w:semiHidden/>
    <w:rsid w:val="00306FC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6FC4"/>
    <w:rPr>
      <w:rFonts w:ascii="Lucida Grande" w:hAnsi="Lucida Grande"/>
      <w:sz w:val="18"/>
      <w:szCs w:val="18"/>
    </w:rPr>
  </w:style>
  <w:style w:type="character" w:customStyle="1" w:styleId="BalloonTextChar">
    <w:name w:val="Balloon Text Char"/>
    <w:basedOn w:val="DefaultParagraphFont"/>
    <w:link w:val="BalloonText"/>
    <w:uiPriority w:val="99"/>
    <w:semiHidden/>
    <w:rsid w:val="00306FC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378384">
      <w:bodyDiv w:val="1"/>
      <w:marLeft w:val="0"/>
      <w:marRight w:val="0"/>
      <w:marTop w:val="0"/>
      <w:marBottom w:val="0"/>
      <w:divBdr>
        <w:top w:val="none" w:sz="0" w:space="0" w:color="auto"/>
        <w:left w:val="none" w:sz="0" w:space="0" w:color="auto"/>
        <w:bottom w:val="none" w:sz="0" w:space="0" w:color="auto"/>
        <w:right w:val="none" w:sz="0" w:space="0" w:color="auto"/>
      </w:divBdr>
    </w:div>
    <w:div w:id="653871413">
      <w:bodyDiv w:val="1"/>
      <w:marLeft w:val="0"/>
      <w:marRight w:val="0"/>
      <w:marTop w:val="0"/>
      <w:marBottom w:val="0"/>
      <w:divBdr>
        <w:top w:val="none" w:sz="0" w:space="0" w:color="auto"/>
        <w:left w:val="none" w:sz="0" w:space="0" w:color="auto"/>
        <w:bottom w:val="none" w:sz="0" w:space="0" w:color="auto"/>
        <w:right w:val="none" w:sz="0" w:space="0" w:color="auto"/>
      </w:divBdr>
    </w:div>
    <w:div w:id="17059066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684</Words>
  <Characters>3899</Characters>
  <Application>Microsoft Macintosh Word</Application>
  <DocSecurity>0</DocSecurity>
  <Lines>32</Lines>
  <Paragraphs>9</Paragraphs>
  <ScaleCrop>false</ScaleCrop>
  <Company/>
  <LinksUpToDate>false</LinksUpToDate>
  <CharactersWithSpaces>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Hsiaochu Hsu</dc:creator>
  <cp:keywords/>
  <dc:description/>
  <cp:lastModifiedBy>Gino Chen</cp:lastModifiedBy>
  <cp:revision>144</cp:revision>
  <dcterms:created xsi:type="dcterms:W3CDTF">2014-11-12T02:58:00Z</dcterms:created>
  <dcterms:modified xsi:type="dcterms:W3CDTF">2014-11-13T03:34:00Z</dcterms:modified>
</cp:coreProperties>
</file>